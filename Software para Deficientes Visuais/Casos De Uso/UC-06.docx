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DCCD1" w14:textId="77777777" w:rsidR="00E72725" w:rsidRDefault="00E72725"/>
    <w:tbl>
      <w:tblPr>
        <w:tblW w:w="9111" w:type="dxa"/>
        <w:tblInd w:w="-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8"/>
        <w:gridCol w:w="4793"/>
      </w:tblGrid>
      <w:tr w:rsidR="00E72725" w14:paraId="78676787" w14:textId="77777777">
        <w:trPr>
          <w:trHeight w:val="371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5271BEE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Aplicação utilizada: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</w:p>
        </w:tc>
      </w:tr>
      <w:tr w:rsidR="00E72725" w14:paraId="6CDE97C6" w14:textId="77777777">
        <w:trPr>
          <w:trHeight w:val="375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1FBAB57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Nome do Caso de Uso: Acesso a planilhas eletrônicas</w:t>
            </w:r>
          </w:p>
        </w:tc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EE907D7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Identificação: UC-01</w:t>
            </w:r>
          </w:p>
        </w:tc>
      </w:tr>
      <w:tr w:rsidR="00E72725" w14:paraId="310A9E35" w14:textId="77777777">
        <w:trPr>
          <w:trHeight w:val="298"/>
        </w:trPr>
        <w:tc>
          <w:tcPr>
            <w:tcW w:w="43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2716A83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Autor do Caso de Uso: Gustavo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Ruhena</w:t>
            </w:r>
            <w:proofErr w:type="spellEnd"/>
          </w:p>
        </w:tc>
        <w:tc>
          <w:tcPr>
            <w:tcW w:w="4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440FE680" w14:textId="77777777" w:rsidR="00E72725" w:rsidRDefault="004F458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>Data de Criação: 11/06/2017</w:t>
            </w:r>
          </w:p>
        </w:tc>
      </w:tr>
      <w:tr w:rsidR="00E72725" w14:paraId="40ED40B4" w14:textId="77777777">
        <w:trPr>
          <w:trHeight w:val="598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F642BB2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Pré-Condições: Navegador Google Chrome, o usuário precisa ter uma conta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google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para ter acesso as planilhas eletrônicas, o próprio browser é capaz de executar o sistema</w:t>
            </w:r>
          </w:p>
        </w:tc>
      </w:tr>
      <w:tr w:rsidR="00E72725" w14:paraId="42D42236" w14:textId="77777777">
        <w:trPr>
          <w:trHeight w:val="495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68D808BD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Objetivo: Utilizar 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para acessar planilhas eletrônicas no Google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Sheets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E72725" w14:paraId="0150D75F" w14:textId="77777777">
        <w:trPr>
          <w:trHeight w:val="510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5F314C81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Ator: Aluno Deficiente Visual, Professor</w:t>
            </w:r>
          </w:p>
        </w:tc>
      </w:tr>
      <w:tr w:rsidR="00E72725" w14:paraId="68507191" w14:textId="77777777">
        <w:trPr>
          <w:trHeight w:val="1050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1562F736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Curso Básico:</w:t>
            </w:r>
          </w:p>
          <w:p w14:paraId="10B27FBA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14:paraId="2ADACEE3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1. O </w:t>
            </w:r>
            <w:del w:id="0" w:author="Evaldo de Oliveira da Silva" w:date="2017-06-13T10:58:00Z">
              <w:r w:rsidDel="00C82D8A">
                <w:rPr>
                  <w:rFonts w:ascii="Times New Roman" w:hAnsi="Times New Roman" w:cs="Times New Roman"/>
                  <w:sz w:val="24"/>
                </w:rPr>
                <w:delText xml:space="preserve">aluno ou o </w:delText>
              </w:r>
              <w:r w:rsidDel="00C82D8A">
                <w:rPr>
                  <w:rFonts w:ascii="Times New Roman" w:hAnsi="Times New Roman" w:cs="Times New Roman"/>
                  <w:sz w:val="24"/>
                </w:rPr>
                <w:delText>professor</w:delText>
              </w:r>
            </w:del>
            <w:ins w:id="1" w:author="Evaldo de Oliveira da Silva" w:date="2017-06-13T10:58:00Z">
              <w:r w:rsidR="00C82D8A">
                <w:rPr>
                  <w:rFonts w:ascii="Times New Roman" w:hAnsi="Times New Roman" w:cs="Times New Roman"/>
                  <w:sz w:val="24"/>
                </w:rPr>
                <w:t>usuário</w:t>
              </w:r>
            </w:ins>
            <w:r>
              <w:rPr>
                <w:rFonts w:ascii="Times New Roman" w:hAnsi="Times New Roman" w:cs="Times New Roman"/>
                <w:sz w:val="24"/>
              </w:rPr>
              <w:t xml:space="preserve"> deve acessar o Google Chrome estando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logado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em sua conta Google</w:t>
            </w:r>
          </w:p>
          <w:p w14:paraId="273FA129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2. Acessar a página do Google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Sheets</w:t>
            </w:r>
            <w:proofErr w:type="spellEnd"/>
          </w:p>
          <w:p w14:paraId="4F16770D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3. Selecionar a aba Planilhas</w:t>
            </w:r>
          </w:p>
          <w:p w14:paraId="2BE2050E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  3.1 Ir para planilhas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google</w:t>
            </w:r>
            <w:proofErr w:type="spellEnd"/>
          </w:p>
          <w:p w14:paraId="18E8A548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4. Clicar no botão representado pelo sinal de “+”</w:t>
            </w:r>
          </w:p>
          <w:p w14:paraId="301981AA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 xml:space="preserve">  4.1 </w:t>
            </w:r>
            <w:del w:id="2" w:author="Evaldo de Oliveira da Silva" w:date="2017-06-13T11:04:00Z">
              <w:r w:rsidDel="00756A60">
                <w:rPr>
                  <w:rFonts w:ascii="Times New Roman" w:hAnsi="Times New Roman" w:cs="Times New Roman"/>
                  <w:sz w:val="24"/>
                </w:rPr>
                <w:delText>Feito isso o aluno</w:delText>
              </w:r>
            </w:del>
            <w:ins w:id="3" w:author="Evaldo de Oliveira da Silva" w:date="2017-06-13T11:04:00Z">
              <w:r w:rsidR="00756A60">
                <w:rPr>
                  <w:rFonts w:ascii="Times New Roman" w:hAnsi="Times New Roman" w:cs="Times New Roman"/>
                  <w:sz w:val="24"/>
                </w:rPr>
                <w:t>Após o clique solicitado acima, o usuário passa a ter</w:t>
              </w:r>
            </w:ins>
            <w:del w:id="4" w:author="Evaldo de Oliveira da Silva" w:date="2017-06-13T11:04:00Z">
              <w:r w:rsidDel="00756A60">
                <w:rPr>
                  <w:rFonts w:ascii="Times New Roman" w:hAnsi="Times New Roman" w:cs="Times New Roman"/>
                  <w:sz w:val="24"/>
                </w:rPr>
                <w:delText xml:space="preserve"> p</w:delText>
              </w:r>
            </w:del>
            <w:del w:id="5" w:author="Evaldo de Oliveira da Silva" w:date="2017-06-13T11:05:00Z">
              <w:r w:rsidDel="00756A60">
                <w:rPr>
                  <w:rFonts w:ascii="Times New Roman" w:hAnsi="Times New Roman" w:cs="Times New Roman"/>
                  <w:sz w:val="24"/>
                </w:rPr>
                <w:delText xml:space="preserve">ossui </w:delText>
              </w:r>
              <w:r w:rsidDel="00756A60">
                <w:rPr>
                  <w:rFonts w:ascii="Times New Roman" w:hAnsi="Times New Roman" w:cs="Times New Roman"/>
                  <w:sz w:val="24"/>
                </w:rPr>
                <w:delText>acesso</w:delText>
              </w:r>
            </w:del>
            <w:ins w:id="6" w:author="Evaldo de Oliveira da Silva" w:date="2017-06-13T11:05:00Z">
              <w:r w:rsidR="00756A60">
                <w:rPr>
                  <w:rFonts w:ascii="Times New Roman" w:hAnsi="Times New Roman" w:cs="Times New Roman"/>
                  <w:sz w:val="24"/>
                </w:rPr>
                <w:t xml:space="preserve"> acesso</w:t>
              </w:r>
            </w:ins>
            <w:r>
              <w:rPr>
                <w:rFonts w:ascii="Times New Roman" w:hAnsi="Times New Roman" w:cs="Times New Roman"/>
                <w:sz w:val="24"/>
              </w:rPr>
              <w:t xml:space="preserve"> a planilha</w:t>
            </w:r>
          </w:p>
          <w:p w14:paraId="5D902DAC" w14:textId="77777777" w:rsidR="00E72725" w:rsidRDefault="004F458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  4.2 </w:t>
            </w:r>
            <w:ins w:id="7" w:author="Evaldo de Oliveira da Silva" w:date="2017-06-13T11:05:00Z">
              <w:r w:rsidR="00756A60">
                <w:rPr>
                  <w:rFonts w:ascii="Times New Roman" w:hAnsi="Times New Roman" w:cs="Times New Roman"/>
                  <w:sz w:val="24"/>
                </w:rPr>
                <w:t xml:space="preserve">Em seguida </w:t>
              </w:r>
            </w:ins>
            <w:del w:id="8" w:author="Evaldo de Oliveira da Silva" w:date="2017-06-13T11:05:00Z">
              <w:r w:rsidDel="00756A60">
                <w:rPr>
                  <w:rFonts w:ascii="Times New Roman" w:hAnsi="Times New Roman" w:cs="Times New Roman"/>
                  <w:sz w:val="24"/>
                </w:rPr>
                <w:delText>O</w:delText>
              </w:r>
            </w:del>
            <w:ins w:id="9" w:author="Evaldo de Oliveira da Silva" w:date="2017-06-13T11:05:00Z">
              <w:r w:rsidR="00756A60">
                <w:rPr>
                  <w:rFonts w:ascii="Times New Roman" w:hAnsi="Times New Roman" w:cs="Times New Roman"/>
                  <w:sz w:val="24"/>
                </w:rPr>
                <w:t>o</w:t>
              </w:r>
            </w:ins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Chrome</w:t>
            </w:r>
            <w:del w:id="10" w:author="Evaldo de Oliveira da Silva" w:date="2017-06-13T11:05:00Z">
              <w:r w:rsidDel="00756A60">
                <w:rPr>
                  <w:rFonts w:ascii="Times New Roman" w:hAnsi="Times New Roman" w:cs="Times New Roman"/>
                  <w:sz w:val="24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sz w:val="24"/>
              </w:rPr>
              <w:t>Vox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irá ler todos as opções selecionadas, desde o título até a coordenada da  </w:t>
            </w:r>
            <w:del w:id="11" w:author="Evaldo de Oliveira da Silva" w:date="2017-06-13T11:08:00Z">
              <w:r w:rsidDel="00756A60">
                <w:rPr>
                  <w:rFonts w:ascii="Times New Roman" w:hAnsi="Times New Roman" w:cs="Times New Roman"/>
                  <w:sz w:val="24"/>
                </w:rPr>
                <w:delText xml:space="preserve">             </w:delText>
              </w:r>
            </w:del>
            <w:r>
              <w:rPr>
                <w:rFonts w:ascii="Times New Roman" w:hAnsi="Times New Roman" w:cs="Times New Roman"/>
                <w:sz w:val="24"/>
              </w:rPr>
              <w:t xml:space="preserve">célula </w:t>
            </w:r>
            <w:commentRangeStart w:id="12"/>
            <w:r>
              <w:rPr>
                <w:rFonts w:ascii="Times New Roman" w:hAnsi="Times New Roman" w:cs="Times New Roman"/>
                <w:sz w:val="24"/>
              </w:rPr>
              <w:t>selecionada</w:t>
            </w:r>
            <w:commentRangeEnd w:id="12"/>
            <w:r w:rsidR="00AE267B">
              <w:rPr>
                <w:rStyle w:val="Refdecomentrio"/>
              </w:rPr>
              <w:commentReference w:id="12"/>
            </w:r>
            <w:ins w:id="13" w:author="Evaldo de Oliveira da Silva" w:date="2017-06-13T11:13:00Z">
              <w:r w:rsidR="00AF3BD2">
                <w:rPr>
                  <w:rFonts w:ascii="Times New Roman" w:hAnsi="Times New Roman" w:cs="Times New Roman"/>
                  <w:sz w:val="24"/>
                </w:rPr>
                <w:t>.</w:t>
              </w:r>
            </w:ins>
            <w:ins w:id="14" w:author="Evaldo de Oliveira da Silva" w:date="2017-06-13T11:14:00Z">
              <w:r w:rsidR="00AF3BD2">
                <w:rPr>
                  <w:rFonts w:ascii="Times New Roman" w:hAnsi="Times New Roman" w:cs="Times New Roman"/>
                  <w:sz w:val="24"/>
                </w:rPr>
                <w:t xml:space="preserve"> </w:t>
              </w:r>
            </w:ins>
          </w:p>
          <w:p w14:paraId="7F35144B" w14:textId="77777777" w:rsidR="00E72725" w:rsidRDefault="004F4581">
            <w:pPr>
              <w:spacing w:after="0" w:line="240" w:lineRule="auto"/>
              <w:ind w:left="66"/>
              <w:rPr>
                <w:ins w:id="15" w:author="Evaldo de Oliveira da Silva" w:date="2017-06-13T11:48:00Z"/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4.3 Quando possuir valor na célula, primeiro é lido o valor contido na célula e depois sua </w:t>
            </w:r>
            <w:commentRangeStart w:id="16"/>
            <w:r>
              <w:rPr>
                <w:rFonts w:ascii="Times New Roman" w:hAnsi="Times New Roman" w:cs="Times New Roman"/>
                <w:sz w:val="24"/>
              </w:rPr>
              <w:t>coordenada</w:t>
            </w:r>
            <w:commentRangeEnd w:id="16"/>
            <w:r w:rsidR="00335097">
              <w:rPr>
                <w:rStyle w:val="Refdecomentrio"/>
              </w:rPr>
              <w:commentReference w:id="16"/>
            </w:r>
            <w:ins w:id="18" w:author="Evaldo de Oliveira da Silva" w:date="2017-06-13T11:08:00Z">
              <w:r w:rsidR="00756A60">
                <w:rPr>
                  <w:rFonts w:ascii="Times New Roman" w:hAnsi="Times New Roman" w:cs="Times New Roman"/>
                  <w:sz w:val="24"/>
                </w:rPr>
                <w:t>.</w:t>
              </w:r>
            </w:ins>
          </w:p>
          <w:p w14:paraId="32588845" w14:textId="77777777" w:rsidR="00335097" w:rsidRDefault="00335097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14:paraId="09707ED6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14:paraId="3BBE7AF6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[Ordem d</w:t>
            </w:r>
            <w:r>
              <w:rPr>
                <w:rFonts w:ascii="Times New Roman" w:hAnsi="Times New Roman" w:cs="Times New Roman"/>
                <w:sz w:val="24"/>
              </w:rPr>
              <w:t>e execução das tarefas do requisitos. Ordem com numeração.]</w:t>
            </w:r>
          </w:p>
          <w:p w14:paraId="157FF115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2725" w14:paraId="022DCA78" w14:textId="77777777">
        <w:trPr>
          <w:trHeight w:val="1050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7121B7B1" w14:textId="77777777" w:rsidR="00E72725" w:rsidRDefault="004F4581">
            <w:pPr>
              <w:spacing w:after="0" w:line="240" w:lineRule="auto"/>
              <w:ind w:left="66"/>
            </w:pPr>
            <w:r>
              <w:rPr>
                <w:rFonts w:ascii="Times New Roman" w:hAnsi="Times New Roman" w:cs="Times New Roman"/>
                <w:sz w:val="24"/>
              </w:rPr>
              <w:t>Exceções:</w:t>
            </w:r>
          </w:p>
          <w:p w14:paraId="3590F058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  <w:p w14:paraId="1461414E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 Quando o valor digitado é número a leitura do mesmo é feita em inglês.</w:t>
            </w:r>
          </w:p>
          <w:p w14:paraId="7212FEF0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Exemplo: Quando “1” é digitado em seguida o “2” ele lê da seguinte forma: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One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Two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  doze</w:t>
            </w:r>
          </w:p>
          <w:p w14:paraId="5DCB2077" w14:textId="77777777" w:rsidR="00E72725" w:rsidRDefault="004F4581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[Erros, ou</w:t>
            </w:r>
            <w:r>
              <w:rPr>
                <w:rFonts w:ascii="Times New Roman" w:hAnsi="Times New Roman" w:cs="Times New Roman"/>
                <w:sz w:val="24"/>
              </w:rPr>
              <w:t xml:space="preserve"> “bugs” em relação ao item do curso básico]</w:t>
            </w:r>
          </w:p>
          <w:p w14:paraId="54A968FE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  <w:tr w:rsidR="00E72725" w14:paraId="6E014711" w14:textId="77777777">
        <w:trPr>
          <w:trHeight w:val="749"/>
        </w:trPr>
        <w:tc>
          <w:tcPr>
            <w:tcW w:w="91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14:paraId="31BD0A2D" w14:textId="77777777" w:rsidR="00E72725" w:rsidRDefault="004F4581"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</w:rPr>
              <w:t xml:space="preserve"> Observações:</w:t>
            </w:r>
          </w:p>
          <w:p w14:paraId="3C3C3D1D" w14:textId="77777777" w:rsidR="00E72725" w:rsidRDefault="00E72725">
            <w:pPr>
              <w:spacing w:after="0" w:line="240" w:lineRule="auto"/>
              <w:ind w:left="66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2104698" w14:textId="77777777" w:rsidR="00E72725" w:rsidRDefault="00E727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57112F5" w14:textId="77777777" w:rsidR="00E72725" w:rsidRDefault="00E727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DF0FD65" w14:textId="77777777" w:rsidR="00E72725" w:rsidRDefault="00E7272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135F4F8" w14:textId="77777777" w:rsidR="00E72725" w:rsidRDefault="00E72725">
      <w:pPr>
        <w:spacing w:after="0" w:line="240" w:lineRule="auto"/>
      </w:pPr>
    </w:p>
    <w:sectPr w:rsidR="00E72725">
      <w:headerReference w:type="default" r:id="rId8"/>
      <w:footerReference w:type="default" r:id="rId9"/>
      <w:pgSz w:w="11906" w:h="16838"/>
      <w:pgMar w:top="1701" w:right="1155" w:bottom="1146" w:left="1701" w:header="965" w:footer="708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Evaldo de Oliveira da Silva" w:date="2017-06-13T11:34:00Z" w:initials="EdOdS">
    <w:p w14:paraId="2E0D8C87" w14:textId="77777777" w:rsidR="00AE267B" w:rsidRDefault="00AE267B">
      <w:pPr>
        <w:pStyle w:val="Textodecomentrio"/>
      </w:pPr>
      <w:r>
        <w:rPr>
          <w:rStyle w:val="Refdecomentrio"/>
        </w:rPr>
        <w:annotationRef/>
      </w:r>
      <w:r>
        <w:t>Olá Gustavo! É importante que você descreva algumas ações que possam ser realizadas</w:t>
      </w:r>
      <w:r w:rsidR="00335097">
        <w:t xml:space="preserve"> pelo usuário ao acessar e ler o texto, por exemplo, </w:t>
      </w:r>
    </w:p>
  </w:comment>
  <w:comment w:id="16" w:author="Evaldo de Oliveira da Silva" w:date="2017-06-13T11:48:00Z" w:initials="EdOdS">
    <w:p w14:paraId="58D4F4DA" w14:textId="77777777" w:rsidR="00335097" w:rsidRDefault="00335097">
      <w:pPr>
        <w:pStyle w:val="Textodecomentrio"/>
      </w:pPr>
      <w:r>
        <w:rPr>
          <w:rStyle w:val="Refdecomentrio"/>
        </w:rPr>
        <w:annotationRef/>
      </w:r>
      <w:r>
        <w:t xml:space="preserve">É importante que coloque as opções para excluir, editar e alterar dados em uma célula e demais operações no </w:t>
      </w:r>
      <w:r>
        <w:t>arquivo.</w:t>
      </w:r>
      <w:bookmarkStart w:id="17" w:name="_GoBack"/>
      <w:bookmarkEnd w:id="17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0D8C87" w15:done="0"/>
  <w15:commentEx w15:paraId="58D4F4D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B658A" w14:textId="77777777" w:rsidR="004F4581" w:rsidRDefault="004F4581">
      <w:pPr>
        <w:spacing w:after="0" w:line="240" w:lineRule="auto"/>
      </w:pPr>
      <w:r>
        <w:separator/>
      </w:r>
    </w:p>
  </w:endnote>
  <w:endnote w:type="continuationSeparator" w:id="0">
    <w:p w14:paraId="6E4AF76D" w14:textId="77777777" w:rsidR="004F4581" w:rsidRDefault="004F4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6CFEC" w14:textId="77777777" w:rsidR="00E72725" w:rsidRDefault="004F4581">
    <w:pPr>
      <w:pStyle w:val="Rodap"/>
      <w:pBdr>
        <w:top w:val="single" w:sz="4" w:space="1" w:color="00000A"/>
      </w:pBdr>
      <w:jc w:val="center"/>
    </w:pPr>
    <w:r>
      <w:rPr>
        <w:rFonts w:ascii="Times New Roman" w:hAnsi="Times New Roman" w:cs="Times New Roman"/>
      </w:rPr>
      <w:fldChar w:fldCharType="begin"/>
    </w:r>
    <w:r>
      <w:instrText>PAGE</w:instrText>
    </w:r>
    <w:r>
      <w:fldChar w:fldCharType="separate"/>
    </w:r>
    <w:r w:rsidR="0033509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806D3" w14:textId="77777777" w:rsidR="004F4581" w:rsidRDefault="004F4581">
      <w:pPr>
        <w:spacing w:after="0" w:line="240" w:lineRule="auto"/>
      </w:pPr>
      <w:r>
        <w:separator/>
      </w:r>
    </w:p>
  </w:footnote>
  <w:footnote w:type="continuationSeparator" w:id="0">
    <w:p w14:paraId="3D8FDA05" w14:textId="77777777" w:rsidR="004F4581" w:rsidRDefault="004F4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E8C47" w14:textId="77777777" w:rsidR="00E72725" w:rsidRDefault="004F4581">
    <w:pPr>
      <w:pStyle w:val="Cabealho"/>
      <w:jc w:val="center"/>
      <w:rPr>
        <w:rFonts w:ascii="Times New Roman" w:hAnsi="Times New Roman" w:cs="Times New Roman"/>
        <w:u w:val="single"/>
      </w:rPr>
    </w:pPr>
    <w:r>
      <w:rPr>
        <w:noProof/>
        <w:lang w:eastAsia="pt-BR"/>
      </w:rPr>
      <w:drawing>
        <wp:anchor distT="0" distB="9525" distL="114300" distR="123190" simplePos="0" relativeHeight="2" behindDoc="1" locked="0" layoutInCell="1" allowOverlap="1" wp14:anchorId="7625E1CD" wp14:editId="265462DF">
          <wp:simplePos x="0" y="0"/>
          <wp:positionH relativeFrom="leftMargin">
            <wp:posOffset>590550</wp:posOffset>
          </wp:positionH>
          <wp:positionV relativeFrom="paragraph">
            <wp:posOffset>-184150</wp:posOffset>
          </wp:positionV>
          <wp:extent cx="638175" cy="638175"/>
          <wp:effectExtent l="0" t="0" r="0" b="0"/>
          <wp:wrapSquare wrapText="bothSides"/>
          <wp:docPr id="1" name="Imagem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0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8"/>
        <w:u w:val="single"/>
      </w:rPr>
      <w:t>Projeto de Iniciação Científica – Padronização de Rotinas em Software para Deficientes Visuais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aldo de Oliveira da Silva">
    <w15:presenceInfo w15:providerId="Windows Live" w15:userId="b2c3ffd89d078c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25"/>
    <w:rsid w:val="00335097"/>
    <w:rsid w:val="00396217"/>
    <w:rsid w:val="004F4581"/>
    <w:rsid w:val="00756A60"/>
    <w:rsid w:val="00AE267B"/>
    <w:rsid w:val="00AF3BD2"/>
    <w:rsid w:val="00C82D8A"/>
    <w:rsid w:val="00E7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D826"/>
  <w15:docId w15:val="{7828E2E3-B077-4E1A-865F-CA7DE187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825AC5"/>
  </w:style>
  <w:style w:type="character" w:customStyle="1" w:styleId="RodapChar">
    <w:name w:val="Rodapé Char"/>
    <w:basedOn w:val="Fontepargpadro"/>
    <w:link w:val="Rodap"/>
    <w:uiPriority w:val="99"/>
    <w:qFormat/>
    <w:rsid w:val="00825AC5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825AC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25AC5"/>
    <w:pPr>
      <w:tabs>
        <w:tab w:val="center" w:pos="4252"/>
        <w:tab w:val="right" w:pos="8504"/>
      </w:tabs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AE26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26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26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26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267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2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Evaldo de Oliveira da Silva</dc:creator>
  <dc:description/>
  <cp:lastModifiedBy>Evaldo de Oliveira da Silva</cp:lastModifiedBy>
  <cp:revision>3</cp:revision>
  <dcterms:created xsi:type="dcterms:W3CDTF">2017-06-13T14:13:00Z</dcterms:created>
  <dcterms:modified xsi:type="dcterms:W3CDTF">2017-06-13T14:49:00Z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